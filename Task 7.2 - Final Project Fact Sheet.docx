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B987C" w14:textId="77777777" w:rsidR="00946D23" w:rsidRDefault="0085014C">
      <w:pPr>
        <w:jc w:val="both"/>
        <w:rPr>
          <w:b/>
        </w:rPr>
      </w:pPr>
      <w:r>
        <w:rPr>
          <w:b/>
        </w:rPr>
        <w:t>The Issue</w:t>
      </w:r>
    </w:p>
    <w:p w14:paraId="5A25AD1B" w14:textId="77777777" w:rsidR="00946D23" w:rsidRDefault="0085014C">
      <w:pPr>
        <w:jc w:val="both"/>
      </w:pPr>
      <w:r>
        <w:t>In California, utilities, customer and consulting engineers and regulators need to exchange power system data to validate distributed energy resource plans, obtain permits, and verify compliance when integrating these resources in distribution systems.  The data exchange process between the many different tools used can be cumbersome, slow and error prone.  This raises a barrier to fast and effective resource planning and integration, which limits the growth of these resources and constrains how quickly California can decarbonize its electric power infrastructure.</w:t>
      </w:r>
      <w:r>
        <w:rPr>
          <w:noProof/>
        </w:rPr>
        <w:drawing>
          <wp:anchor distT="114300" distB="114300" distL="114300" distR="114300" simplePos="0" relativeHeight="251658240" behindDoc="0" locked="0" layoutInCell="1" hidden="0" allowOverlap="1" wp14:anchorId="434F5FE8" wp14:editId="571F1B5A">
            <wp:simplePos x="0" y="0"/>
            <wp:positionH relativeFrom="column">
              <wp:posOffset>3114675</wp:posOffset>
            </wp:positionH>
            <wp:positionV relativeFrom="paragraph">
              <wp:posOffset>1495425</wp:posOffset>
            </wp:positionV>
            <wp:extent cx="2826055" cy="21288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26055" cy="2128838"/>
                    </a:xfrm>
                    <a:prstGeom prst="rect">
                      <a:avLst/>
                    </a:prstGeom>
                    <a:ln/>
                  </pic:spPr>
                </pic:pic>
              </a:graphicData>
            </a:graphic>
          </wp:anchor>
        </w:drawing>
      </w:r>
    </w:p>
    <w:p w14:paraId="726EB966" w14:textId="77777777" w:rsidR="00946D23" w:rsidRDefault="0085014C">
      <w:pPr>
        <w:jc w:val="both"/>
        <w:rPr>
          <w:b/>
        </w:rPr>
      </w:pPr>
      <w:r>
        <w:rPr>
          <w:b/>
        </w:rPr>
        <w:t>Project Description</w:t>
      </w:r>
    </w:p>
    <w:p w14:paraId="1CCB8108" w14:textId="77777777" w:rsidR="00946D23" w:rsidRDefault="0085014C">
      <w:pPr>
        <w:jc w:val="both"/>
      </w:pPr>
      <w:bookmarkStart w:id="0" w:name="_gjdgxs" w:colFirst="0" w:colLast="0"/>
      <w:bookmarkEnd w:id="0"/>
      <w:proofErr w:type="spellStart"/>
      <w:r>
        <w:t>OpenFIDO</w:t>
      </w:r>
      <w:proofErr w:type="spellEnd"/>
      <w:r>
        <w:t xml:space="preserve"> is a data interchange, synthesis and analysis platform that provides information exchange between widely used power system analysis and simulation tools such as CYME and </w:t>
      </w:r>
      <w:proofErr w:type="spellStart"/>
      <w:r>
        <w:t>GridLAB</w:t>
      </w:r>
      <w:proofErr w:type="spellEnd"/>
      <w:r>
        <w:t xml:space="preserve">-D. </w:t>
      </w:r>
      <w:proofErr w:type="spellStart"/>
      <w:r>
        <w:t>OpenFIDO</w:t>
      </w:r>
      <w:proofErr w:type="spellEnd"/>
      <w:r>
        <w:t xml:space="preserve"> can transfer models and data between tools that are part of the suite of tools widely used by utilities, distributed energy resource (DER) engineers and regulators in California. </w:t>
      </w:r>
      <w:proofErr w:type="spellStart"/>
      <w:r>
        <w:t>OpenFIDO</w:t>
      </w:r>
      <w:proofErr w:type="spellEnd"/>
      <w:r>
        <w:t xml:space="preserve"> is designed for system planners, engineers, and analysts who need to </w:t>
      </w:r>
      <w:proofErr w:type="gramStart"/>
      <w:r>
        <w:t>quickly and reliably move data</w:t>
      </w:r>
      <w:proofErr w:type="gramEnd"/>
      <w:r>
        <w:t xml:space="preserve"> from one application to another as part of their regular activities. </w:t>
      </w:r>
      <w:proofErr w:type="spellStart"/>
      <w:r>
        <w:t>OpenFIDO</w:t>
      </w:r>
      <w:proofErr w:type="spellEnd"/>
      <w:r>
        <w:t xml:space="preserve"> also supports emerging user groups such as DER system integrators and aggregators that rely on diverse tools to manage the impact of DERs, as well as governments and agencies that use these models in identifying opportunities for clean energy deployments, addressing system resilience to extreme weather events, and mitigate the impact wildfires.</w:t>
      </w:r>
    </w:p>
    <w:p w14:paraId="4621D6DD" w14:textId="77777777" w:rsidR="00946D23" w:rsidRDefault="0085014C">
      <w:pPr>
        <w:jc w:val="both"/>
      </w:pPr>
      <w:r>
        <w:t xml:space="preserve">The long-term goals of </w:t>
      </w:r>
      <w:proofErr w:type="spellStart"/>
      <w:r>
        <w:t>OpenFIDO</w:t>
      </w:r>
      <w:proofErr w:type="spellEnd"/>
      <w:r>
        <w:t xml:space="preserve"> are to enable full interoperability between open-source software such as </w:t>
      </w:r>
      <w:proofErr w:type="spellStart"/>
      <w:r>
        <w:t>GridLAB</w:t>
      </w:r>
      <w:proofErr w:type="spellEnd"/>
      <w:r>
        <w:t xml:space="preserve">-D and </w:t>
      </w:r>
      <w:proofErr w:type="spellStart"/>
      <w:r>
        <w:t>OpenDSS</w:t>
      </w:r>
      <w:proofErr w:type="spellEnd"/>
      <w:r>
        <w:t xml:space="preserve"> and various commercial power distribution system modeling tools such as CYME, Opal-RT, and RTDS. In addition, </w:t>
      </w:r>
      <w:proofErr w:type="spellStart"/>
      <w:r>
        <w:t>OpenFIDO</w:t>
      </w:r>
      <w:proofErr w:type="spellEnd"/>
      <w:r>
        <w:t xml:space="preserve"> enables easy development and adoption of new tools and analysis methodologies that depend on many diverse public and proprietary datasets for weather, demographic, system telemetry, tariff and market data, and other data collection programs run by utilities, regulators, and commercial entities.</w:t>
      </w:r>
    </w:p>
    <w:p w14:paraId="1B3CB6A7" w14:textId="77777777" w:rsidR="00946D23" w:rsidRDefault="0085014C">
      <w:pPr>
        <w:spacing w:after="120" w:line="240" w:lineRule="auto"/>
        <w:jc w:val="both"/>
      </w:pPr>
      <w:commentRangeStart w:id="1"/>
      <w:commentRangeStart w:id="2"/>
      <w:r>
        <w:t xml:space="preserve">The objectives of the </w:t>
      </w:r>
      <w:proofErr w:type="spellStart"/>
      <w:r>
        <w:t>OpenFIDO</w:t>
      </w:r>
      <w:proofErr w:type="spellEnd"/>
      <w:r>
        <w:t xml:space="preserve"> project are</w:t>
      </w:r>
      <w:commentRangeEnd w:id="1"/>
      <w:r w:rsidR="00D55172">
        <w:rPr>
          <w:rStyle w:val="CommentReference"/>
        </w:rPr>
        <w:commentReference w:id="1"/>
      </w:r>
      <w:commentRangeEnd w:id="2"/>
      <w:r w:rsidR="0031152A">
        <w:rPr>
          <w:rStyle w:val="CommentReference"/>
        </w:rPr>
        <w:commentReference w:id="2"/>
      </w:r>
      <w:r>
        <w:t>:</w:t>
      </w:r>
    </w:p>
    <w:p w14:paraId="0337DA65" w14:textId="55929DA9" w:rsidR="00946D23" w:rsidRDefault="0085014C">
      <w:pPr>
        <w:numPr>
          <w:ilvl w:val="0"/>
          <w:numId w:val="1"/>
        </w:numPr>
        <w:spacing w:after="0" w:line="240" w:lineRule="auto"/>
        <w:ind w:left="360"/>
        <w:jc w:val="both"/>
      </w:pPr>
      <w:r>
        <w:rPr>
          <w:i/>
        </w:rPr>
        <w:t>Produce a widely usable and fully functional data platform and interoperability layer for various power systems tools</w:t>
      </w:r>
      <w:ins w:id="3" w:author="Chassin, David P" w:date="2023-02-24T09:49:00Z">
        <w:r w:rsidR="0031152A">
          <w:rPr>
            <w:iCs/>
          </w:rPr>
          <w:t xml:space="preserve">. Southern California Edison has </w:t>
        </w:r>
      </w:ins>
      <w:ins w:id="4" w:author="Chassin, David P" w:date="2023-02-24T09:52:00Z">
        <w:r w:rsidR="0031152A">
          <w:rPr>
            <w:iCs/>
          </w:rPr>
          <w:t xml:space="preserve">successfully </w:t>
        </w:r>
      </w:ins>
      <w:ins w:id="5" w:author="Chassin, David P" w:date="2023-02-24T09:49:00Z">
        <w:r w:rsidR="0031152A">
          <w:rPr>
            <w:iCs/>
          </w:rPr>
          <w:t xml:space="preserve">deployed </w:t>
        </w:r>
        <w:proofErr w:type="spellStart"/>
        <w:r w:rsidR="0031152A">
          <w:rPr>
            <w:iCs/>
          </w:rPr>
          <w:t>OpenFIDO</w:t>
        </w:r>
        <w:proofErr w:type="spellEnd"/>
        <w:r w:rsidR="0031152A">
          <w:rPr>
            <w:iCs/>
          </w:rPr>
          <w:t xml:space="preserve"> </w:t>
        </w:r>
      </w:ins>
      <w:del w:id="6" w:author="Chassin, David P" w:date="2023-02-24T09:49:00Z">
        <w:r w:rsidDel="0031152A">
          <w:delText>, with special attention to the needs of IOU, CEC and CPUC users, as well as the vendors, consultants and researchers</w:delText>
        </w:r>
      </w:del>
      <w:ins w:id="7" w:author="Chassin, David P" w:date="2023-02-24T09:49:00Z">
        <w:r w:rsidR="0031152A">
          <w:t xml:space="preserve">and </w:t>
        </w:r>
      </w:ins>
      <w:ins w:id="8" w:author="Chassin, David P" w:date="2023-02-24T09:50:00Z">
        <w:r w:rsidR="0031152A">
          <w:lastRenderedPageBreak/>
          <w:t>conduct</w:t>
        </w:r>
      </w:ins>
      <w:ins w:id="9" w:author="Chassin, David P" w:date="2023-02-24T09:52:00Z">
        <w:r w:rsidR="0031152A">
          <w:t>ed</w:t>
        </w:r>
      </w:ins>
      <w:ins w:id="10" w:author="Chassin, David P" w:date="2023-02-24T09:50:00Z">
        <w:r w:rsidR="0031152A">
          <w:t xml:space="preserve"> an broad evaluation with</w:t>
        </w:r>
      </w:ins>
      <w:ins w:id="11" w:author="Chassin, David P" w:date="2023-02-24T09:49:00Z">
        <w:r w:rsidR="0031152A">
          <w:t xml:space="preserve"> staff</w:t>
        </w:r>
      </w:ins>
      <w:r>
        <w:t xml:space="preserve"> who support regulatory, planning and operations activities </w:t>
      </w:r>
      <w:del w:id="12" w:author="Chassin, David P" w:date="2023-02-24T09:50:00Z">
        <w:r w:rsidDel="0031152A">
          <w:delText xml:space="preserve">that are </w:delText>
        </w:r>
      </w:del>
      <w:r>
        <w:t xml:space="preserve">supported by tools based on </w:t>
      </w:r>
      <w:proofErr w:type="spellStart"/>
      <w:r>
        <w:t>GridLAB</w:t>
      </w:r>
      <w:proofErr w:type="spellEnd"/>
      <w:r>
        <w:t>-D.</w:t>
      </w:r>
    </w:p>
    <w:p w14:paraId="10C2113D" w14:textId="4790C632" w:rsidR="00946D23" w:rsidRDefault="0085014C">
      <w:pPr>
        <w:numPr>
          <w:ilvl w:val="0"/>
          <w:numId w:val="1"/>
        </w:numPr>
        <w:spacing w:after="0" w:line="240" w:lineRule="auto"/>
        <w:ind w:left="360"/>
        <w:jc w:val="both"/>
      </w:pPr>
      <w:r>
        <w:rPr>
          <w:i/>
        </w:rPr>
        <w:t xml:space="preserve">Deliver a data exchange platform along with a set of data adapters </w:t>
      </w:r>
      <w:r>
        <w:t>to convert data from power systems tools’ schema to a standardized, open-source format.</w:t>
      </w:r>
      <w:ins w:id="13" w:author="Chassin, David P" w:date="2023-02-24T09:50:00Z">
        <w:r w:rsidR="0031152A">
          <w:t xml:space="preserve"> Southern California Edison has </w:t>
        </w:r>
      </w:ins>
      <w:ins w:id="14" w:author="Chassin, David P" w:date="2023-02-24T09:52:00Z">
        <w:r w:rsidR="0031152A">
          <w:t xml:space="preserve">successfully </w:t>
        </w:r>
      </w:ins>
      <w:ins w:id="15" w:author="Chassin, David P" w:date="2023-02-24T09:51:00Z">
        <w:r w:rsidR="0031152A">
          <w:t xml:space="preserve">deployed </w:t>
        </w:r>
        <w:proofErr w:type="spellStart"/>
        <w:r w:rsidR="0031152A">
          <w:t>OpenFIDO</w:t>
        </w:r>
        <w:proofErr w:type="spellEnd"/>
        <w:r w:rsidR="0031152A">
          <w:t xml:space="preserve"> to convert Cyme models to </w:t>
        </w:r>
        <w:proofErr w:type="spellStart"/>
        <w:r w:rsidR="0031152A">
          <w:t>GridLAB</w:t>
        </w:r>
        <w:proofErr w:type="spellEnd"/>
        <w:r w:rsidR="0031152A">
          <w:t>-D format for use in electrification and resilience an</w:t>
        </w:r>
      </w:ins>
      <w:ins w:id="16" w:author="Chassin, David P" w:date="2023-02-24T09:52:00Z">
        <w:r w:rsidR="0031152A">
          <w:t>alysis.</w:t>
        </w:r>
      </w:ins>
      <w:ins w:id="17" w:author="Chassin, David P" w:date="2023-02-24T09:51:00Z">
        <w:r w:rsidR="0031152A">
          <w:t xml:space="preserve"> </w:t>
        </w:r>
      </w:ins>
    </w:p>
    <w:p w14:paraId="001BFBA7" w14:textId="3AB72575" w:rsidR="00946D23" w:rsidRDefault="0085014C">
      <w:pPr>
        <w:numPr>
          <w:ilvl w:val="0"/>
          <w:numId w:val="1"/>
        </w:numPr>
        <w:spacing w:line="240" w:lineRule="auto"/>
        <w:ind w:left="360"/>
        <w:jc w:val="both"/>
      </w:pPr>
      <w:r>
        <w:rPr>
          <w:i/>
        </w:rPr>
        <w:t>Establish the foundation for long-term user and developer support</w:t>
      </w:r>
      <w:r>
        <w:t>, including tools and services for data import, transformation, storage, access, and export.</w:t>
      </w:r>
      <w:ins w:id="18" w:author="Chassin, David P" w:date="2023-02-24T09:52:00Z">
        <w:r w:rsidR="0031152A">
          <w:t xml:space="preserve"> Several utilities </w:t>
        </w:r>
      </w:ins>
      <w:ins w:id="19" w:author="Chassin, David P" w:date="2023-02-24T09:53:00Z">
        <w:r w:rsidR="0031152A">
          <w:t>nationwide have tested and</w:t>
        </w:r>
      </w:ins>
      <w:ins w:id="20" w:author="Chassin, David P" w:date="2023-02-24T09:54:00Z">
        <w:r w:rsidR="0031152A">
          <w:t xml:space="preserve">/or are currently </w:t>
        </w:r>
      </w:ins>
      <w:ins w:id="21" w:author="Chassin, David P" w:date="2023-02-24T09:53:00Z">
        <w:r w:rsidR="0031152A">
          <w:t xml:space="preserve">evaluating </w:t>
        </w:r>
        <w:proofErr w:type="spellStart"/>
        <w:r w:rsidR="0031152A">
          <w:t>OpenFIDO</w:t>
        </w:r>
        <w:proofErr w:type="spellEnd"/>
        <w:r w:rsidR="0031152A">
          <w:t xml:space="preserve"> for various use-cases, including load forecasting, resilience analysis, electrification, tariff design, and </w:t>
        </w:r>
      </w:ins>
      <w:ins w:id="22" w:author="Chassin, David P" w:date="2023-02-24T09:54:00Z">
        <w:r w:rsidR="0031152A">
          <w:t>hosting capacity analysis.</w:t>
        </w:r>
      </w:ins>
    </w:p>
    <w:p w14:paraId="4C91D969" w14:textId="6D422D4A" w:rsidR="00946D23" w:rsidRDefault="0085014C">
      <w:pPr>
        <w:jc w:val="both"/>
        <w:rPr>
          <w:b/>
        </w:rPr>
      </w:pPr>
      <w:del w:id="23" w:author="Qing Tian (Ph.D., P.E.)" w:date="2022-04-08T10:00:00Z">
        <w:r w:rsidDel="00D55172">
          <w:rPr>
            <w:b/>
          </w:rPr>
          <w:delText xml:space="preserve">Anticipated </w:delText>
        </w:r>
      </w:del>
      <w:commentRangeStart w:id="24"/>
      <w:commentRangeStart w:id="25"/>
      <w:r>
        <w:rPr>
          <w:b/>
        </w:rPr>
        <w:t>Benefits for California</w:t>
      </w:r>
      <w:commentRangeEnd w:id="24"/>
      <w:r w:rsidR="00D55172">
        <w:rPr>
          <w:rStyle w:val="CommentReference"/>
        </w:rPr>
        <w:commentReference w:id="24"/>
      </w:r>
      <w:commentRangeEnd w:id="25"/>
      <w:r w:rsidR="0031152A">
        <w:rPr>
          <w:rStyle w:val="CommentReference"/>
        </w:rPr>
        <w:commentReference w:id="25"/>
      </w:r>
    </w:p>
    <w:p w14:paraId="124E5D47" w14:textId="77777777" w:rsidR="00946D23" w:rsidRDefault="0085014C">
      <w:pPr>
        <w:jc w:val="both"/>
      </w:pPr>
      <w:proofErr w:type="spellStart"/>
      <w:r>
        <w:t>OpenFIDO</w:t>
      </w:r>
      <w:proofErr w:type="spellEnd"/>
      <w:r>
        <w:t xml:space="preserve"> provides multiple benefits to California’s electricity ratepayers by helping utilities work with customers and regulators to ensure DERs are integrated into electricity distribution systems planning processes more quickly, reliably, and cost-effectively. Customer-based generation, storage and demand response resources must be planned and deployed in coordination with utilities, and </w:t>
      </w:r>
      <w:proofErr w:type="spellStart"/>
      <w:r>
        <w:t>OpenFIDO</w:t>
      </w:r>
      <w:proofErr w:type="spellEnd"/>
      <w:r>
        <w:t xml:space="preserve"> provides many of the tools needed to facilitate the conditions wherein all parties can contribute and obtain the data they need to perform their respective system equity, reliability, and resilience analyses quickly and accurately.  </w:t>
      </w:r>
    </w:p>
    <w:p w14:paraId="635D1D45" w14:textId="77777777" w:rsidR="00946D23" w:rsidRDefault="0085014C">
      <w:pPr>
        <w:jc w:val="both"/>
      </w:pPr>
      <w:r>
        <w:t xml:space="preserve">In addition, </w:t>
      </w:r>
      <w:proofErr w:type="spellStart"/>
      <w:r>
        <w:t>OpenFIDO</w:t>
      </w:r>
      <w:proofErr w:type="spellEnd"/>
      <w:r>
        <w:t xml:space="preserve"> provides the environment within which the tools used in DER resource financing, </w:t>
      </w:r>
      <w:proofErr w:type="gramStart"/>
      <w:r>
        <w:t>planning</w:t>
      </w:r>
      <w:proofErr w:type="gramEnd"/>
      <w:r>
        <w:t xml:space="preserve"> and permitting processes can interoperate. As </w:t>
      </w:r>
      <w:proofErr w:type="spellStart"/>
      <w:r>
        <w:t>OpenFIDO</w:t>
      </w:r>
      <w:proofErr w:type="spellEnd"/>
      <w:r>
        <w:t xml:space="preserve"> usage grows, it will help utilities and other stakeholders more reliably and efficiently exchange system model data with analysts, regulators, and vendors. The reduction in labor intensity and cost of staff training will improve utility staff productivity, help expedite utility resource integration reviews, and simplify utility </w:t>
      </w:r>
      <w:proofErr w:type="spellStart"/>
      <w:r>
        <w:t>regulator</w:t>
      </w:r>
      <w:proofErr w:type="spellEnd"/>
      <w:r>
        <w:t xml:space="preserve"> compliance activities.  All these work reductions will ultimately result in savings to ratepayers and increase the rate of beneficial electrification.</w:t>
      </w:r>
    </w:p>
    <w:p w14:paraId="0638CDEA" w14:textId="77777777" w:rsidR="00946D23" w:rsidRDefault="0085014C">
      <w:pPr>
        <w:jc w:val="both"/>
      </w:pPr>
      <w:r>
        <w:rPr>
          <w:b/>
        </w:rPr>
        <w:t>Project Specifics</w:t>
      </w:r>
    </w:p>
    <w:p w14:paraId="4C40486C" w14:textId="77777777" w:rsidR="00946D23" w:rsidRDefault="0085014C">
      <w:pPr>
        <w:widowControl w:val="0"/>
        <w:jc w:val="both"/>
      </w:pPr>
      <w:r>
        <w:t xml:space="preserve">Contractor: </w:t>
      </w:r>
      <w:r>
        <w:tab/>
        <w:t>SLAC National Accelerator Laboratory, Menlo Park CA</w:t>
      </w:r>
    </w:p>
    <w:p w14:paraId="59273CD6" w14:textId="77777777" w:rsidR="00946D23" w:rsidRDefault="0085014C">
      <w:pPr>
        <w:widowControl w:val="0"/>
        <w:ind w:left="1440"/>
      </w:pPr>
      <w:r>
        <w:t xml:space="preserve">Partners:  </w:t>
      </w:r>
      <w:r>
        <w:tab/>
      </w:r>
      <w:proofErr w:type="spellStart"/>
      <w:r>
        <w:t>GridWorks</w:t>
      </w:r>
      <w:proofErr w:type="spellEnd"/>
      <w:r>
        <w:t>, Oakland CA (subcontractor)</w:t>
      </w:r>
      <w:r>
        <w:br/>
        <w:t>Pacific Northwest National Laboratory (subcontractor)</w:t>
      </w:r>
      <w:r>
        <w:br/>
        <w:t>National Grid, Hicksville NY (cost-sharing partner)</w:t>
      </w:r>
    </w:p>
    <w:p w14:paraId="5155C345" w14:textId="77777777" w:rsidR="00946D23" w:rsidRDefault="0085014C">
      <w:pPr>
        <w:widowControl w:val="0"/>
        <w:jc w:val="both"/>
      </w:pPr>
      <w:r>
        <w:t xml:space="preserve">Amount: </w:t>
      </w:r>
      <w:r>
        <w:tab/>
        <w:t>$1,000,000</w:t>
      </w:r>
    </w:p>
    <w:p w14:paraId="62310CA0" w14:textId="77777777" w:rsidR="00946D23" w:rsidRDefault="0085014C">
      <w:pPr>
        <w:widowControl w:val="0"/>
        <w:tabs>
          <w:tab w:val="left" w:pos="360"/>
        </w:tabs>
        <w:ind w:left="360"/>
        <w:jc w:val="both"/>
      </w:pPr>
      <w:r>
        <w:t xml:space="preserve">Co-funding: </w:t>
      </w:r>
      <w:r>
        <w:tab/>
        <w:t>$30,000 (cost-share)</w:t>
      </w:r>
    </w:p>
    <w:p w14:paraId="0EBE38CF" w14:textId="77777777" w:rsidR="00946D23" w:rsidRDefault="0085014C">
      <w:pPr>
        <w:spacing w:after="240"/>
        <w:jc w:val="both"/>
      </w:pPr>
      <w:r>
        <w:t xml:space="preserve">Term: </w:t>
      </w:r>
      <w:r>
        <w:tab/>
      </w:r>
      <w:r>
        <w:tab/>
        <w:t>June 2018 to March 2023</w:t>
      </w:r>
    </w:p>
    <w:p w14:paraId="32961925" w14:textId="77777777" w:rsidR="00946D23" w:rsidRDefault="0085014C">
      <w:pPr>
        <w:spacing w:after="240"/>
        <w:jc w:val="both"/>
      </w:pPr>
      <w:r>
        <w:t>Contact:</w:t>
      </w:r>
      <w:r>
        <w:tab/>
        <w:t>David P. Chassin (dchassin@slac.stanford.edu)</w:t>
      </w:r>
    </w:p>
    <w:sectPr w:rsidR="00946D23">
      <w:headerReference w:type="default" r:id="rId12"/>
      <w:footerReference w:type="default" r:id="rId13"/>
      <w:headerReference w:type="first" r:id="rId14"/>
      <w:footerReference w:type="first" r:id="rId15"/>
      <w:pgSz w:w="12240" w:h="15840"/>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Qing Tian (Ph.D., P.E.)" w:date="2022-04-08T08:57:00Z" w:initials="TQ">
    <w:p w14:paraId="021BB788" w14:textId="77777777" w:rsidR="00D55172" w:rsidRDefault="00D55172">
      <w:pPr>
        <w:pStyle w:val="CommentText"/>
      </w:pPr>
      <w:r>
        <w:rPr>
          <w:rStyle w:val="CommentReference"/>
        </w:rPr>
        <w:annotationRef/>
      </w:r>
    </w:p>
    <w:p w14:paraId="28F36FD0" w14:textId="2364E98F" w:rsidR="00D55172" w:rsidRDefault="00D240E7">
      <w:pPr>
        <w:pStyle w:val="CommentText"/>
      </w:pPr>
      <w:r w:rsidRPr="00D240E7">
        <w:t>What steps have been taken to attain these goals? This information should be included in the final factsheet. Furthermore, the final project factsheet should summarize the project's conclusion and results.</w:t>
      </w:r>
    </w:p>
  </w:comment>
  <w:comment w:id="2" w:author="Chassin, David P" w:date="2023-02-24T09:57:00Z" w:initials="CDP">
    <w:p w14:paraId="76DB81E2" w14:textId="77777777" w:rsidR="0031152A" w:rsidRDefault="0031152A" w:rsidP="00101E1B">
      <w:r>
        <w:rPr>
          <w:rStyle w:val="CommentReference"/>
        </w:rPr>
        <w:annotationRef/>
      </w:r>
      <w:r>
        <w:rPr>
          <w:sz w:val="20"/>
          <w:szCs w:val="20"/>
        </w:rPr>
        <w:t>Done</w:t>
      </w:r>
    </w:p>
  </w:comment>
  <w:comment w:id="24" w:author="Qing Tian (Ph.D., P.E.)" w:date="2022-04-08T10:00:00Z" w:initials="TQ">
    <w:p w14:paraId="1ED05CFB" w14:textId="4993B230" w:rsidR="00D55172" w:rsidRDefault="00D55172">
      <w:pPr>
        <w:pStyle w:val="CommentText"/>
      </w:pPr>
      <w:r>
        <w:rPr>
          <w:rStyle w:val="CommentReference"/>
        </w:rPr>
        <w:annotationRef/>
      </w:r>
      <w:r>
        <w:t xml:space="preserve">Please also </w:t>
      </w:r>
      <w:r w:rsidR="00D240E7">
        <w:t>add</w:t>
      </w:r>
      <w:r>
        <w:t xml:space="preserve"> direct benefit</w:t>
      </w:r>
      <w:r w:rsidR="00D240E7">
        <w:t>s</w:t>
      </w:r>
      <w:r>
        <w:t xml:space="preserve"> that the project has accomplished. </w:t>
      </w:r>
      <w:r w:rsidR="00D240E7" w:rsidRPr="00D240E7">
        <w:t xml:space="preserve">Please share a few instances of how this </w:t>
      </w:r>
      <w:r w:rsidR="00D240E7">
        <w:t>project</w:t>
      </w:r>
      <w:r w:rsidR="00D240E7" w:rsidRPr="00D240E7">
        <w:t xml:space="preserve"> helped California utilities.</w:t>
      </w:r>
    </w:p>
  </w:comment>
  <w:comment w:id="25" w:author="Chassin, David P" w:date="2023-02-24T09:56:00Z" w:initials="CDP">
    <w:p w14:paraId="5335CBA3" w14:textId="77777777" w:rsidR="0031152A" w:rsidRDefault="0031152A" w:rsidP="008E3D82">
      <w:r>
        <w:rPr>
          <w:rStyle w:val="CommentReference"/>
        </w:rPr>
        <w:annotationRef/>
      </w:r>
      <w:r>
        <w:rPr>
          <w:sz w:val="20"/>
          <w:szCs w:val="20"/>
        </w:rPr>
        <w:t>We are waiting for input from SCE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F36FD0" w15:done="0"/>
  <w15:commentEx w15:paraId="76DB81E2" w15:paraIdParent="28F36FD0" w15:done="0"/>
  <w15:commentEx w15:paraId="1ED05CFB" w15:done="0"/>
  <w15:commentEx w15:paraId="5335CBA3" w15:paraIdParent="1ED05C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777D" w16cex:dateUtc="2022-04-08T15:57:00Z"/>
  <w16cex:commentExtensible w16cex:durableId="27A3086E" w16cex:dateUtc="2023-02-24T17:57:00Z"/>
  <w16cex:commentExtensible w16cex:durableId="25FA8649" w16cex:dateUtc="2022-04-08T17:00:00Z"/>
  <w16cex:commentExtensible w16cex:durableId="27A30869" w16cex:dateUtc="2023-02-24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F36FD0" w16cid:durableId="25FA777D"/>
  <w16cid:commentId w16cid:paraId="76DB81E2" w16cid:durableId="27A3086E"/>
  <w16cid:commentId w16cid:paraId="1ED05CFB" w16cid:durableId="25FA8649"/>
  <w16cid:commentId w16cid:paraId="5335CBA3" w16cid:durableId="27A308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B7D42" w14:textId="77777777" w:rsidR="00EF5CC9" w:rsidRDefault="00EF5CC9">
      <w:pPr>
        <w:spacing w:after="0" w:line="240" w:lineRule="auto"/>
      </w:pPr>
      <w:r>
        <w:separator/>
      </w:r>
    </w:p>
  </w:endnote>
  <w:endnote w:type="continuationSeparator" w:id="0">
    <w:p w14:paraId="19D5574B" w14:textId="77777777" w:rsidR="00EF5CC9" w:rsidRDefault="00EF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2445" w14:textId="77777777" w:rsidR="00946D23" w:rsidRDefault="00946D23">
    <w:pPr>
      <w:pBdr>
        <w:top w:val="nil"/>
        <w:left w:val="nil"/>
        <w:bottom w:val="nil"/>
        <w:right w:val="nil"/>
        <w:between w:val="nil"/>
      </w:pBdr>
      <w:tabs>
        <w:tab w:val="center" w:pos="4680"/>
        <w:tab w:val="right" w:pos="9360"/>
      </w:tabs>
      <w:spacing w:after="0" w:line="240" w:lineRule="auto"/>
      <w:jc w:val="right"/>
      <w:rPr>
        <w:sz w:val="16"/>
        <w:szCs w:val="16"/>
      </w:rPr>
    </w:pPr>
  </w:p>
  <w:p w14:paraId="225E5EAF" w14:textId="77777777" w:rsidR="00946D23" w:rsidRDefault="0085014C">
    <w:pPr>
      <w:pBdr>
        <w:top w:val="nil"/>
        <w:left w:val="nil"/>
        <w:bottom w:val="nil"/>
        <w:right w:val="nil"/>
        <w:between w:val="nil"/>
      </w:pBdr>
      <w:tabs>
        <w:tab w:val="center" w:pos="4680"/>
        <w:tab w:val="right" w:pos="9360"/>
      </w:tabs>
      <w:spacing w:after="0" w:line="240" w:lineRule="auto"/>
      <w:rPr>
        <w:sz w:val="16"/>
        <w:szCs w:val="16"/>
      </w:rPr>
    </w:pPr>
    <w:r>
      <w:rPr>
        <w:sz w:val="16"/>
        <w:szCs w:val="16"/>
      </w:rPr>
      <w:t xml:space="preserve">LEGAL NOTICE: This document was prepared </w:t>
    </w:r>
    <w:proofErr w:type="gramStart"/>
    <w:r>
      <w:rPr>
        <w:sz w:val="16"/>
        <w:szCs w:val="16"/>
      </w:rPr>
      <w:t>as a result of</w:t>
    </w:r>
    <w:proofErr w:type="gramEnd"/>
    <w:r>
      <w:rPr>
        <w:sz w:val="16"/>
        <w:szCs w:val="16"/>
      </w:rPr>
      <w:t xml:space="preserve"> work sponsored by the California Energy Commission. It does not necessarily represent the views of the Energy Commission, its employees, or the State of California. Neither the Commission, the State of California, nor the Commission’s employees, contractors, or subcontractors makes any warranty, express or implied, or assumes any legal liability for the information in this document; nor does any party represent that the use of this information will not infringe upon privately owned rights. This document has not been approved or disapproved by the Commission, nor has the Commission passed upon the accuracy of the information in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FCA0F" w14:textId="77777777" w:rsidR="00946D23" w:rsidRDefault="0085014C">
    <w:pPr>
      <w:tabs>
        <w:tab w:val="center" w:pos="4680"/>
        <w:tab w:val="right" w:pos="9360"/>
      </w:tabs>
      <w:spacing w:after="0" w:line="240" w:lineRule="auto"/>
      <w:rPr>
        <w:sz w:val="16"/>
        <w:szCs w:val="16"/>
      </w:rPr>
    </w:pPr>
    <w:r>
      <w:rPr>
        <w:sz w:val="16"/>
        <w:szCs w:val="16"/>
      </w:rPr>
      <w:t>SLAC National Accelerator Laboratory is operated for the US Department of Energy by Stanford University under Contract No. DE-AC02-76-SF00515.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9A018" w14:textId="77777777" w:rsidR="00EF5CC9" w:rsidRDefault="00EF5CC9">
      <w:pPr>
        <w:spacing w:after="0" w:line="240" w:lineRule="auto"/>
      </w:pPr>
      <w:r>
        <w:separator/>
      </w:r>
    </w:p>
  </w:footnote>
  <w:footnote w:type="continuationSeparator" w:id="0">
    <w:p w14:paraId="36E15721" w14:textId="77777777" w:rsidR="00EF5CC9" w:rsidRDefault="00EF5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46835" w14:textId="77777777" w:rsidR="00946D23" w:rsidRDefault="00946D23">
    <w:pPr>
      <w:pBdr>
        <w:top w:val="nil"/>
        <w:left w:val="nil"/>
        <w:bottom w:val="nil"/>
        <w:right w:val="nil"/>
        <w:between w:val="nil"/>
      </w:pBdr>
      <w:tabs>
        <w:tab w:val="center" w:pos="4320"/>
        <w:tab w:val="right" w:pos="8640"/>
      </w:tabs>
      <w:spacing w:after="0" w:line="240" w:lineRule="auto"/>
      <w:rPr>
        <w:rFonts w:ascii="Arial Bold" w:eastAsia="Arial Bold" w:hAnsi="Arial Bold" w:cs="Arial Bold"/>
        <w:b/>
        <w:smallCaps/>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396C" w14:textId="77777777" w:rsidR="00946D23" w:rsidRDefault="00946D23">
    <w:pPr>
      <w:spacing w:after="0" w:line="240" w:lineRule="auto"/>
      <w:rPr>
        <w:b/>
        <w:sz w:val="26"/>
        <w:szCs w:val="26"/>
      </w:rPr>
    </w:pPr>
  </w:p>
  <w:p w14:paraId="419D99E2" w14:textId="77777777" w:rsidR="00946D23" w:rsidRDefault="0085014C">
    <w:pPr>
      <w:pStyle w:val="Title"/>
    </w:pPr>
    <w:bookmarkStart w:id="26" w:name="_yacwzl5ftok8" w:colFirst="0" w:colLast="0"/>
    <w:bookmarkEnd w:id="26"/>
    <w:proofErr w:type="spellStart"/>
    <w:r>
      <w:t>OpenFIDO</w:t>
    </w:r>
    <w:proofErr w:type="spellEnd"/>
    <w:r>
      <w:t>: Open Framework for Integrated Data Operations</w:t>
    </w:r>
  </w:p>
  <w:p w14:paraId="56254F0A" w14:textId="77777777" w:rsidR="00946D23" w:rsidRDefault="0085014C">
    <w:pPr>
      <w:pStyle w:val="Subtitle"/>
    </w:pPr>
    <w:bookmarkStart w:id="27" w:name="_rki669s2okca" w:colFirst="0" w:colLast="0"/>
    <w:bookmarkEnd w:id="27"/>
    <w:r>
      <w:t>CEC EPC 17-047 Fact Sheet</w:t>
    </w:r>
  </w:p>
  <w:p w14:paraId="70560799" w14:textId="30A175C1" w:rsidR="00946D23" w:rsidRDefault="0085014C">
    <w:pPr>
      <w:jc w:val="center"/>
    </w:pPr>
    <w:r>
      <w:t xml:space="preserve">Last revised: </w:t>
    </w:r>
    <w:del w:id="28" w:author="Chassin, David P" w:date="2023-02-24T09:48:00Z">
      <w:r w:rsidDel="0031152A">
        <w:delText>4 April 2022</w:delText>
      </w:r>
    </w:del>
    <w:ins w:id="29" w:author="Chassin, David P" w:date="2023-02-24T09:48:00Z">
      <w:r w:rsidR="0031152A">
        <w:t>24 February 2023</w:t>
      </w:r>
    </w:ins>
    <w:r>
      <w:br/>
      <w:t>SLAC National Accelerator 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63EEC"/>
    <w:multiLevelType w:val="multilevel"/>
    <w:tmpl w:val="4BBAA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94210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ng Tian (Ph.D., P.E.)">
    <w15:presenceInfo w15:providerId="AD" w15:userId="S::Qing.Tian@energy.ca.gov::7190f10e-2f7f-4cb3-95ee-62547f7b4439"/>
  </w15:person>
  <w15:person w15:author="Chassin, David P">
    <w15:presenceInfo w15:providerId="AD" w15:userId="S::dchassin@slac.stanford.edu::a34572de-f0a9-4200-bb7b-db780ea87b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D23"/>
    <w:rsid w:val="0031152A"/>
    <w:rsid w:val="0085014C"/>
    <w:rsid w:val="00946D23"/>
    <w:rsid w:val="00D240E7"/>
    <w:rsid w:val="00D55172"/>
    <w:rsid w:val="00EF5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9D64"/>
  <w15:docId w15:val="{45C7B051-EA6A-49B5-9C87-F5410933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0" w:line="240" w:lineRule="auto"/>
      <w:jc w:val="center"/>
    </w:pPr>
    <w:rPr>
      <w:b/>
      <w:sz w:val="48"/>
      <w:szCs w:val="48"/>
    </w:rPr>
  </w:style>
  <w:style w:type="paragraph" w:styleId="Subtitle">
    <w:name w:val="Subtitle"/>
    <w:basedOn w:val="Normal"/>
    <w:next w:val="Normal"/>
    <w:uiPriority w:val="11"/>
    <w:qFormat/>
    <w:pPr>
      <w:keepNext/>
      <w:keepLines/>
      <w:spacing w:before="360" w:after="0" w:line="240" w:lineRule="auto"/>
      <w:jc w:val="center"/>
    </w:pPr>
    <w:rPr>
      <w:rFonts w:ascii="Georgia" w:eastAsia="Georgia" w:hAnsi="Georgia" w:cs="Georgia"/>
      <w:i/>
      <w:color w:val="666666"/>
      <w:sz w:val="36"/>
      <w:szCs w:val="36"/>
    </w:rPr>
  </w:style>
  <w:style w:type="character" w:styleId="CommentReference">
    <w:name w:val="annotation reference"/>
    <w:basedOn w:val="DefaultParagraphFont"/>
    <w:uiPriority w:val="99"/>
    <w:semiHidden/>
    <w:unhideWhenUsed/>
    <w:rsid w:val="00D55172"/>
    <w:rPr>
      <w:sz w:val="16"/>
      <w:szCs w:val="16"/>
    </w:rPr>
  </w:style>
  <w:style w:type="paragraph" w:styleId="CommentText">
    <w:name w:val="annotation text"/>
    <w:basedOn w:val="Normal"/>
    <w:link w:val="CommentTextChar"/>
    <w:uiPriority w:val="99"/>
    <w:semiHidden/>
    <w:unhideWhenUsed/>
    <w:rsid w:val="00D55172"/>
    <w:pPr>
      <w:spacing w:line="240" w:lineRule="auto"/>
    </w:pPr>
    <w:rPr>
      <w:sz w:val="20"/>
      <w:szCs w:val="20"/>
    </w:rPr>
  </w:style>
  <w:style w:type="character" w:customStyle="1" w:styleId="CommentTextChar">
    <w:name w:val="Comment Text Char"/>
    <w:basedOn w:val="DefaultParagraphFont"/>
    <w:link w:val="CommentText"/>
    <w:uiPriority w:val="99"/>
    <w:semiHidden/>
    <w:rsid w:val="00D55172"/>
    <w:rPr>
      <w:sz w:val="20"/>
      <w:szCs w:val="20"/>
    </w:rPr>
  </w:style>
  <w:style w:type="paragraph" w:styleId="CommentSubject">
    <w:name w:val="annotation subject"/>
    <w:basedOn w:val="CommentText"/>
    <w:next w:val="CommentText"/>
    <w:link w:val="CommentSubjectChar"/>
    <w:uiPriority w:val="99"/>
    <w:semiHidden/>
    <w:unhideWhenUsed/>
    <w:rsid w:val="00D55172"/>
    <w:rPr>
      <w:b/>
      <w:bCs/>
    </w:rPr>
  </w:style>
  <w:style w:type="character" w:customStyle="1" w:styleId="CommentSubjectChar">
    <w:name w:val="Comment Subject Char"/>
    <w:basedOn w:val="CommentTextChar"/>
    <w:link w:val="CommentSubject"/>
    <w:uiPriority w:val="99"/>
    <w:semiHidden/>
    <w:rsid w:val="00D55172"/>
    <w:rPr>
      <w:b/>
      <w:bCs/>
      <w:sz w:val="20"/>
      <w:szCs w:val="20"/>
    </w:rPr>
  </w:style>
  <w:style w:type="paragraph" w:styleId="Revision">
    <w:name w:val="Revision"/>
    <w:hidden/>
    <w:uiPriority w:val="99"/>
    <w:semiHidden/>
    <w:rsid w:val="0031152A"/>
    <w:pPr>
      <w:spacing w:after="0" w:line="240" w:lineRule="auto"/>
    </w:pPr>
  </w:style>
  <w:style w:type="paragraph" w:styleId="Header">
    <w:name w:val="header"/>
    <w:basedOn w:val="Normal"/>
    <w:link w:val="HeaderChar"/>
    <w:uiPriority w:val="99"/>
    <w:unhideWhenUsed/>
    <w:rsid w:val="00311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52A"/>
  </w:style>
  <w:style w:type="paragraph" w:styleId="Footer">
    <w:name w:val="footer"/>
    <w:basedOn w:val="Normal"/>
    <w:link w:val="FooterChar"/>
    <w:uiPriority w:val="99"/>
    <w:unhideWhenUsed/>
    <w:rsid w:val="0031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Chassin, David P</cp:lastModifiedBy>
  <cp:revision>4</cp:revision>
  <dcterms:created xsi:type="dcterms:W3CDTF">2022-04-08T15:52:00Z</dcterms:created>
  <dcterms:modified xsi:type="dcterms:W3CDTF">2023-02-24T17:57:00Z</dcterms:modified>
</cp:coreProperties>
</file>